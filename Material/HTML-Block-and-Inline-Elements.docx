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02" w:rsidRPr="00AD3202" w:rsidRDefault="00AD3202" w:rsidP="00AD320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</w:rPr>
      </w:pPr>
      <w:r w:rsidRPr="00AD3202">
        <w:rPr>
          <w:rFonts w:ascii="Helvetica" w:eastAsia="Times New Roman" w:hAnsi="Helvetica" w:cs="Helvetica"/>
          <w:color w:val="222222"/>
          <w:kern w:val="36"/>
          <w:sz w:val="54"/>
          <w:szCs w:val="54"/>
        </w:rPr>
        <w:t>HTML Block and Inline Elements</w:t>
      </w:r>
    </w:p>
    <w:p w:rsidR="00AD3202" w:rsidRDefault="00AD3202" w:rsidP="00AD3202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HTML Elements</w:t>
      </w:r>
      <w:r>
        <w:rPr>
          <w:rFonts w:ascii="Arial" w:hAnsi="Arial" w:cs="Arial"/>
          <w:color w:val="222222"/>
          <w:sz w:val="32"/>
          <w:szCs w:val="32"/>
        </w:rPr>
        <w:t> are classified as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Block Level</w:t>
      </w:r>
      <w:r>
        <w:rPr>
          <w:rFonts w:ascii="Arial" w:hAnsi="Arial" w:cs="Arial"/>
          <w:color w:val="222222"/>
          <w:sz w:val="32"/>
          <w:szCs w:val="32"/>
        </w:rPr>
        <w:t> and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Inline Level</w:t>
      </w:r>
      <w:r>
        <w:rPr>
          <w:rFonts w:ascii="Arial" w:hAnsi="Arial" w:cs="Arial"/>
          <w:color w:val="222222"/>
          <w:sz w:val="32"/>
          <w:szCs w:val="32"/>
        </w:rPr>
        <w:t> elements on the basics of their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display</w:t>
      </w:r>
      <w:r>
        <w:rPr>
          <w:rFonts w:ascii="Arial" w:hAnsi="Arial" w:cs="Arial"/>
          <w:color w:val="222222"/>
          <w:sz w:val="32"/>
          <w:szCs w:val="32"/>
        </w:rPr>
        <w:t>. Some elements display as blocks and some inline.</w:t>
      </w:r>
    </w:p>
    <w:p w:rsidR="00AD3202" w:rsidRDefault="00AD3202" w:rsidP="00AD3202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To check an HTML Element is block or inline, open browser inspect and check display property in user agent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stylesheet</w:t>
      </w:r>
      <w:proofErr w:type="spellEnd"/>
      <w:r>
        <w:rPr>
          <w:rFonts w:ascii="Arial" w:hAnsi="Arial" w:cs="Arial"/>
          <w:color w:val="222222"/>
          <w:sz w:val="32"/>
          <w:szCs w:val="32"/>
        </w:rPr>
        <w:t>. If its display: block, it is block level, else it is inline level.</w:t>
      </w:r>
    </w:p>
    <w:p w:rsidR="00AD3202" w:rsidRDefault="00AD3202" w:rsidP="00AD3202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22" stroked="f"/>
        </w:pict>
      </w:r>
    </w:p>
    <w:p w:rsidR="00AD3202" w:rsidRDefault="00AD3202" w:rsidP="00AD3202">
      <w:pPr>
        <w:pStyle w:val="Heading2"/>
        <w:spacing w:before="300" w:after="150"/>
        <w:rPr>
          <w:rFonts w:ascii="Helvetica" w:hAnsi="Helvetica" w:cs="Helvetica"/>
          <w:sz w:val="45"/>
          <w:szCs w:val="45"/>
        </w:rPr>
      </w:pPr>
      <w:r>
        <w:rPr>
          <w:rFonts w:ascii="Helvetica" w:hAnsi="Helvetica" w:cs="Helvetica"/>
          <w:b/>
          <w:bCs/>
          <w:sz w:val="45"/>
          <w:szCs w:val="45"/>
        </w:rPr>
        <w:t xml:space="preserve">Block </w:t>
      </w:r>
      <w:proofErr w:type="spellStart"/>
      <w:r>
        <w:rPr>
          <w:rFonts w:ascii="Helvetica" w:hAnsi="Helvetica" w:cs="Helvetica"/>
          <w:b/>
          <w:bCs/>
          <w:sz w:val="45"/>
          <w:szCs w:val="45"/>
        </w:rPr>
        <w:t>Vs</w:t>
      </w:r>
      <w:proofErr w:type="spellEnd"/>
      <w:r>
        <w:rPr>
          <w:rFonts w:ascii="Helvetica" w:hAnsi="Helvetica" w:cs="Helvetica"/>
          <w:b/>
          <w:bCs/>
          <w:sz w:val="45"/>
          <w:szCs w:val="45"/>
        </w:rPr>
        <w:t xml:space="preserve"> Inline level Elements</w:t>
      </w:r>
    </w:p>
    <w:p w:rsidR="00AD3202" w:rsidRDefault="00AD3202" w:rsidP="00AD3202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sz w:val="32"/>
          <w:szCs w:val="32"/>
        </w:rPr>
        <w:t xml:space="preserve">&lt;p&gt; &lt;div&gt; &lt;h1&gt; &lt; h2&gt; &lt;address&gt;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are </w:t>
      </w:r>
      <w:r>
        <w:rPr>
          <w:rStyle w:val="Strong"/>
          <w:rFonts w:eastAsiaTheme="majorEastAsia"/>
          <w:sz w:val="32"/>
          <w:szCs w:val="32"/>
        </w:rPr>
        <w:t>block level elements</w:t>
      </w:r>
      <w:r>
        <w:rPr>
          <w:sz w:val="32"/>
          <w:szCs w:val="32"/>
        </w:rPr>
        <w:t>, whereas &lt;b&gt;, &lt;strong&gt;, &lt;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&gt;, &lt;span&gt;, &lt;u&gt; and &lt;s&gt; are </w:t>
      </w:r>
      <w:r>
        <w:rPr>
          <w:rStyle w:val="Strong"/>
          <w:rFonts w:eastAsiaTheme="majorEastAsia"/>
          <w:sz w:val="32"/>
          <w:szCs w:val="32"/>
        </w:rPr>
        <w:t>inline level elements</w:t>
      </w:r>
      <w:r>
        <w:rPr>
          <w:sz w:val="32"/>
          <w:szCs w:val="32"/>
        </w:rPr>
        <w:t>.</w:t>
      </w:r>
    </w:p>
    <w:p w:rsidR="00AD3202" w:rsidRDefault="00AD3202" w:rsidP="00AD320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67120" cy="2743200"/>
            <wp:effectExtent l="0" t="0" r="5080" b="0"/>
            <wp:docPr id="1" name="Picture 1" descr="html Block Inline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Block Inline Ele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HTML Block and inline Elements</w:t>
      </w:r>
    </w:p>
    <w:p w:rsidR="00AD3202" w:rsidRDefault="00AD3202" w:rsidP="00AD3202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sz w:val="32"/>
          <w:szCs w:val="32"/>
        </w:rPr>
        <w:t>A </w:t>
      </w:r>
      <w:r>
        <w:rPr>
          <w:rStyle w:val="Strong"/>
          <w:rFonts w:eastAsiaTheme="majorEastAsia"/>
          <w:color w:val="3C763D"/>
          <w:sz w:val="32"/>
          <w:szCs w:val="32"/>
        </w:rPr>
        <w:t>block level element</w:t>
      </w:r>
      <w:r>
        <w:rPr>
          <w:rStyle w:val="text-success"/>
          <w:color w:val="3C763D"/>
          <w:sz w:val="32"/>
          <w:szCs w:val="32"/>
        </w:rPr>
        <w:t> can have both inline and block elements as children or descendent</w:t>
      </w:r>
      <w:r>
        <w:rPr>
          <w:sz w:val="32"/>
          <w:szCs w:val="32"/>
        </w:rPr>
        <w:t>, but </w:t>
      </w:r>
      <w:r>
        <w:rPr>
          <w:rStyle w:val="text-danger"/>
          <w:color w:val="A94442"/>
          <w:sz w:val="32"/>
          <w:szCs w:val="32"/>
        </w:rPr>
        <w:t>inline level elements can have only inline elements as children or descendent</w:t>
      </w:r>
      <w:r>
        <w:rPr>
          <w:sz w:val="32"/>
          <w:szCs w:val="32"/>
        </w:rPr>
        <w:t>. (</w:t>
      </w:r>
      <w:r>
        <w:rPr>
          <w:i/>
          <w:iCs/>
          <w:color w:val="31708F"/>
          <w:sz w:val="32"/>
          <w:szCs w:val="32"/>
        </w:rPr>
        <w:t>Except anchor tag or hyperlink</w:t>
      </w:r>
      <w:r>
        <w:rPr>
          <w:sz w:val="32"/>
          <w:szCs w:val="32"/>
        </w:rPr>
        <w:t>).</w:t>
      </w:r>
    </w:p>
    <w:p w:rsidR="00E8372C" w:rsidRDefault="00E8372C"/>
    <w:p w:rsidR="006365DC" w:rsidRDefault="006365DC" w:rsidP="006365DC">
      <w:pPr>
        <w:pStyle w:val="Heading2"/>
        <w:shd w:val="clear" w:color="auto" w:fill="428BCA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lastRenderedPageBreak/>
        <w:t>HTML Block Elements</w:t>
      </w:r>
    </w:p>
    <w:p w:rsidR="006365DC" w:rsidRDefault="006365DC" w:rsidP="006365DC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hAnsi="Arial" w:cs="Arial"/>
          <w:color w:val="222222"/>
          <w:sz w:val="32"/>
          <w:szCs w:val="32"/>
        </w:rPr>
        <w:t>HTML Block level elements</w:t>
      </w:r>
      <w:r>
        <w:rPr>
          <w:rFonts w:ascii="Arial" w:hAnsi="Arial" w:cs="Arial"/>
          <w:color w:val="222222"/>
          <w:sz w:val="32"/>
          <w:szCs w:val="32"/>
        </w:rPr>
        <w:t> are elements who behave like blocks, like &lt;p&gt;, &lt;h1&gt;, &lt;div&gt;, &lt;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ul</w:t>
      </w:r>
      <w:proofErr w:type="spellEnd"/>
      <w:r>
        <w:rPr>
          <w:rFonts w:ascii="Arial" w:hAnsi="Arial" w:cs="Arial"/>
          <w:color w:val="222222"/>
          <w:sz w:val="32"/>
          <w:szCs w:val="32"/>
        </w:rPr>
        <w:t>&gt;, &lt;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ol</w:t>
      </w:r>
      <w:proofErr w:type="spellEnd"/>
      <w:r>
        <w:rPr>
          <w:rFonts w:ascii="Arial" w:hAnsi="Arial" w:cs="Arial"/>
          <w:color w:val="222222"/>
          <w:sz w:val="32"/>
          <w:szCs w:val="32"/>
        </w:rPr>
        <w:t>&gt;, &lt;pre&gt; and &lt;address&gt;. These elements always starts from a new line and occupy full width of parent element.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Block elements</w:t>
      </w:r>
      <w:r>
        <w:rPr>
          <w:rFonts w:ascii="Arial" w:hAnsi="Arial" w:cs="Arial"/>
          <w:color w:val="222222"/>
          <w:sz w:val="32"/>
          <w:szCs w:val="32"/>
        </w:rPr>
        <w:t> can contain both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inline elements</w:t>
      </w:r>
      <w:r>
        <w:rPr>
          <w:rFonts w:ascii="Arial" w:hAnsi="Arial" w:cs="Arial"/>
          <w:color w:val="222222"/>
          <w:sz w:val="32"/>
          <w:szCs w:val="32"/>
        </w:rPr>
        <w:t> and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block elements</w:t>
      </w:r>
      <w:r>
        <w:rPr>
          <w:rFonts w:ascii="Arial" w:hAnsi="Arial" w:cs="Arial"/>
          <w:color w:val="222222"/>
          <w:sz w:val="32"/>
          <w:szCs w:val="32"/>
        </w:rPr>
        <w:t>. Here are some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block elements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6365DC" w:rsidRDefault="006365DC" w:rsidP="006365DC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HTML Block Level Elements List</w:t>
      </w:r>
    </w:p>
    <w:tbl>
      <w:tblPr>
        <w:tblW w:w="971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608"/>
        <w:gridCol w:w="3916"/>
      </w:tblGrid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Element 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Html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&lt;html&gt; &lt;/html&gt;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 tag to build html page.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Body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&lt;body&gt; &lt;/body&gt;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group visible content of a webpage.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Para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&lt;p&gt; &lt;/p&gt;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new </w:t>
            </w:r>
            <w:r>
              <w:rPr>
                <w:rStyle w:val="Strong"/>
                <w:sz w:val="32"/>
                <w:szCs w:val="32"/>
              </w:rPr>
              <w:t>paragraph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Pre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&lt;pre&gt; &lt;/pre&gt;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 </w:t>
            </w:r>
            <w:proofErr w:type="spellStart"/>
            <w:r>
              <w:rPr>
                <w:rStyle w:val="Strong"/>
                <w:sz w:val="32"/>
                <w:szCs w:val="32"/>
              </w:rPr>
              <w:t>pre formatted</w:t>
            </w:r>
            <w:proofErr w:type="spellEnd"/>
            <w:r>
              <w:rPr>
                <w:rStyle w:val="Strong"/>
                <w:sz w:val="32"/>
                <w:szCs w:val="32"/>
              </w:rPr>
              <w:t xml:space="preserve"> text</w:t>
            </w:r>
            <w:r>
              <w:rPr>
                <w:sz w:val="32"/>
                <w:szCs w:val="32"/>
              </w:rPr>
              <w:t>.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rStyle w:val="Strong"/>
                <w:sz w:val="32"/>
                <w:szCs w:val="32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hr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Thematic Break</w:t>
            </w:r>
            <w:r>
              <w:rPr>
                <w:sz w:val="32"/>
                <w:szCs w:val="32"/>
              </w:rPr>
              <w:t> or formally known as </w:t>
            </w:r>
            <w:r>
              <w:rPr>
                <w:rStyle w:val="Strong"/>
                <w:sz w:val="32"/>
                <w:szCs w:val="32"/>
              </w:rPr>
              <w:t>Horizontal rule</w:t>
            </w:r>
            <w:r>
              <w:rPr>
                <w:sz w:val="32"/>
                <w:szCs w:val="32"/>
              </w:rPr>
              <w:t>, used to break with 2px gradient shadow.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rStyle w:val="Strong"/>
                <w:sz w:val="32"/>
                <w:szCs w:val="32"/>
              </w:rPr>
              <w:t>Blockquote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blockquote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blockquote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a </w:t>
            </w:r>
            <w:proofErr w:type="spellStart"/>
            <w:r>
              <w:rPr>
                <w:rStyle w:val="Strong"/>
                <w:sz w:val="32"/>
                <w:szCs w:val="32"/>
              </w:rPr>
              <w:t>blockquote</w:t>
            </w:r>
            <w:proofErr w:type="spellEnd"/>
            <w:r>
              <w:rPr>
                <w:sz w:val="32"/>
                <w:szCs w:val="32"/>
              </w:rPr>
              <w:t> from new line.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rStyle w:val="Strong"/>
                <w:sz w:val="32"/>
                <w:szCs w:val="32"/>
              </w:rPr>
              <w:lastRenderedPageBreak/>
              <w:t>Div</w:t>
            </w:r>
            <w:proofErr w:type="spellEnd"/>
            <w:r>
              <w:rPr>
                <w:rStyle w:val="Strong"/>
                <w:sz w:val="32"/>
                <w:szCs w:val="32"/>
              </w:rPr>
              <w:t xml:space="preserve">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&lt;div&gt; &lt;/div&gt;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 new </w:t>
            </w:r>
            <w:proofErr w:type="spellStart"/>
            <w:r>
              <w:rPr>
                <w:sz w:val="32"/>
                <w:szCs w:val="32"/>
              </w:rPr>
              <w:t>New</w:t>
            </w:r>
            <w:proofErr w:type="spellEnd"/>
            <w:r>
              <w:rPr>
                <w:sz w:val="32"/>
                <w:szCs w:val="32"/>
              </w:rPr>
              <w:t> </w:t>
            </w:r>
            <w:r>
              <w:rPr>
                <w:rStyle w:val="Strong"/>
                <w:sz w:val="32"/>
                <w:szCs w:val="32"/>
              </w:rPr>
              <w:t>Division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rStyle w:val="Strong"/>
                <w:sz w:val="32"/>
                <w:szCs w:val="32"/>
              </w:rPr>
              <w:t>ul</w:t>
            </w:r>
            <w:proofErr w:type="spellEnd"/>
            <w:r>
              <w:rPr>
                <w:rStyle w:val="Strong"/>
                <w:sz w:val="32"/>
                <w:szCs w:val="32"/>
              </w:rPr>
              <w:t xml:space="preserve">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new </w:t>
            </w:r>
            <w:r>
              <w:rPr>
                <w:rStyle w:val="Strong"/>
                <w:sz w:val="32"/>
                <w:szCs w:val="32"/>
              </w:rPr>
              <w:t>Unordered List</w:t>
            </w:r>
            <w:r>
              <w:rPr>
                <w:sz w:val="32"/>
                <w:szCs w:val="32"/>
              </w:rPr>
              <w:t>. </w:t>
            </w:r>
            <w:hyperlink r:id="rId5" w:anchor="unordered" w:tgtFrame="_blank" w:history="1">
              <w:r>
                <w:rPr>
                  <w:rStyle w:val="Hyperlink"/>
                  <w:color w:val="428BCA"/>
                  <w:sz w:val="32"/>
                  <w:szCs w:val="32"/>
                </w:rPr>
                <w:t>Unordered List</w:t>
              </w:r>
            </w:hyperlink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rStyle w:val="Strong"/>
                <w:sz w:val="32"/>
                <w:szCs w:val="32"/>
              </w:rPr>
              <w:t>ol</w:t>
            </w:r>
            <w:proofErr w:type="spellEnd"/>
            <w:r>
              <w:rPr>
                <w:rStyle w:val="Strong"/>
                <w:sz w:val="32"/>
                <w:szCs w:val="32"/>
              </w:rPr>
              <w:t xml:space="preserve">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ol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ol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new </w:t>
            </w:r>
            <w:r>
              <w:rPr>
                <w:rStyle w:val="Strong"/>
                <w:sz w:val="32"/>
                <w:szCs w:val="32"/>
              </w:rPr>
              <w:t>Ordered List</w:t>
            </w:r>
            <w:r>
              <w:rPr>
                <w:sz w:val="32"/>
                <w:szCs w:val="32"/>
              </w:rPr>
              <w:t>. </w:t>
            </w:r>
            <w:hyperlink r:id="rId6" w:anchor="ordered" w:tgtFrame="_blank" w:history="1">
              <w:r>
                <w:rPr>
                  <w:rStyle w:val="Hyperlink"/>
                  <w:color w:val="428BCA"/>
                  <w:sz w:val="32"/>
                  <w:szCs w:val="32"/>
                </w:rPr>
                <w:t>Ordered List</w:t>
              </w:r>
            </w:hyperlink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&lt;address&gt; &lt;/address&gt;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 </w:t>
            </w:r>
            <w:r>
              <w:rPr>
                <w:rStyle w:val="Strong"/>
                <w:sz w:val="32"/>
                <w:szCs w:val="32"/>
              </w:rPr>
              <w:t>Postal Address</w:t>
            </w:r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Headings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&lt;h1&gt; &lt;/h1&gt;, &lt;h2&gt; &lt;/h2&gt; till &lt;h6&gt; &lt;/h6&gt;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 </w:t>
            </w:r>
            <w:r>
              <w:rPr>
                <w:rStyle w:val="Strong"/>
                <w:sz w:val="32"/>
                <w:szCs w:val="32"/>
              </w:rPr>
              <w:t>Headings</w:t>
            </w:r>
            <w:r>
              <w:rPr>
                <w:sz w:val="32"/>
                <w:szCs w:val="32"/>
              </w:rPr>
              <w:t> and sub-headings.</w:t>
            </w:r>
            <w:hyperlink r:id="rId7" w:tgtFrame="_blank" w:history="1">
              <w:r>
                <w:rPr>
                  <w:rStyle w:val="Hyperlink"/>
                  <w:color w:val="428BCA"/>
                  <w:sz w:val="32"/>
                  <w:szCs w:val="32"/>
                </w:rPr>
                <w:t>HTML Headings</w:t>
              </w:r>
            </w:hyperlink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Form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&lt;form&gt; &lt;/form&gt;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to group </w:t>
            </w:r>
            <w:r>
              <w:rPr>
                <w:rStyle w:val="Strong"/>
                <w:sz w:val="32"/>
                <w:szCs w:val="32"/>
              </w:rPr>
              <w:t>Form controls and send form data</w:t>
            </w:r>
            <w:proofErr w:type="gramStart"/>
            <w:r>
              <w:rPr>
                <w:rStyle w:val="Strong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.</w:t>
            </w:r>
            <w:proofErr w:type="gramEnd"/>
            <w:r>
              <w:rPr>
                <w:sz w:val="32"/>
                <w:szCs w:val="32"/>
              </w:rPr>
              <w:t> </w:t>
            </w:r>
            <w:hyperlink r:id="rId8" w:tgtFrame="_blank" w:history="1">
              <w:r>
                <w:rPr>
                  <w:rStyle w:val="Hyperlink"/>
                  <w:color w:val="428BCA"/>
                  <w:sz w:val="32"/>
                  <w:szCs w:val="32"/>
                </w:rPr>
                <w:t>HTML Form</w:t>
              </w:r>
            </w:hyperlink>
          </w:p>
        </w:tc>
      </w:tr>
      <w:tr w:rsidR="006365DC" w:rsidTr="00AC3F2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rStyle w:val="Strong"/>
                <w:sz w:val="32"/>
                <w:szCs w:val="32"/>
              </w:rPr>
              <w:t>Fieldset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fieldset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fieldset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65DC" w:rsidRDefault="006365DC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is a </w:t>
            </w:r>
            <w:proofErr w:type="spellStart"/>
            <w:r>
              <w:rPr>
                <w:sz w:val="32"/>
                <w:szCs w:val="32"/>
              </w:rPr>
              <w:t>fieldset</w:t>
            </w:r>
            <w:proofErr w:type="spellEnd"/>
            <w:r>
              <w:rPr>
                <w:sz w:val="32"/>
                <w:szCs w:val="32"/>
              </w:rPr>
              <w:t>, used to group form element.</w:t>
            </w:r>
          </w:p>
        </w:tc>
      </w:tr>
    </w:tbl>
    <w:p w:rsidR="006365DC" w:rsidRDefault="006365DC" w:rsidP="006365DC">
      <w:pPr>
        <w:pStyle w:val="lead"/>
        <w:shd w:val="clear" w:color="auto" w:fill="F2DEDE"/>
        <w:spacing w:before="0" w:beforeAutospacing="0" w:after="0" w:afterAutospacing="0"/>
        <w:rPr>
          <w:rFonts w:ascii="Arial" w:hAnsi="Arial" w:cs="Arial"/>
          <w:color w:val="A94442"/>
          <w:sz w:val="32"/>
          <w:szCs w:val="32"/>
        </w:rPr>
      </w:pPr>
      <w:r>
        <w:rPr>
          <w:rFonts w:ascii="Arial" w:hAnsi="Arial" w:cs="Arial"/>
          <w:color w:val="A94442"/>
          <w:sz w:val="32"/>
          <w:szCs w:val="32"/>
        </w:rPr>
        <w:t>HTML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Block Level</w:t>
      </w:r>
      <w:r>
        <w:rPr>
          <w:rFonts w:ascii="Arial" w:hAnsi="Arial" w:cs="Arial"/>
          <w:color w:val="A94442"/>
          <w:sz w:val="32"/>
          <w:szCs w:val="32"/>
        </w:rPr>
        <w:t> elements always start from a new line and occupy full width of parent element. They support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width</w:t>
      </w:r>
      <w:r>
        <w:rPr>
          <w:rFonts w:ascii="Arial" w:hAnsi="Arial" w:cs="Arial"/>
          <w:color w:val="A94442"/>
          <w:sz w:val="32"/>
          <w:szCs w:val="32"/>
        </w:rPr>
        <w:t>,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height</w:t>
      </w:r>
      <w:r>
        <w:rPr>
          <w:rFonts w:ascii="Arial" w:hAnsi="Arial" w:cs="Arial"/>
          <w:color w:val="A94442"/>
          <w:sz w:val="32"/>
          <w:szCs w:val="32"/>
        </w:rPr>
        <w:t> and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text-align</w:t>
      </w:r>
      <w:r>
        <w:rPr>
          <w:rFonts w:ascii="Arial" w:hAnsi="Arial" w:cs="Arial"/>
          <w:color w:val="A94442"/>
          <w:sz w:val="32"/>
          <w:szCs w:val="32"/>
        </w:rPr>
        <w:t> as they occupy full width of container.</w:t>
      </w:r>
    </w:p>
    <w:p w:rsidR="006365DC" w:rsidRDefault="006365DC"/>
    <w:p w:rsidR="00BD7639" w:rsidRDefault="00BD7639"/>
    <w:p w:rsidR="00BD7639" w:rsidRDefault="00BD7639"/>
    <w:p w:rsidR="00BD7639" w:rsidRDefault="00BD7639"/>
    <w:p w:rsidR="00BD7639" w:rsidRDefault="00BD7639"/>
    <w:p w:rsidR="00BD7639" w:rsidRDefault="00BD7639" w:rsidP="00BD7639">
      <w:pPr>
        <w:pStyle w:val="Heading2"/>
        <w:shd w:val="clear" w:color="auto" w:fill="428BCA"/>
        <w:spacing w:before="300" w:after="150"/>
        <w:jc w:val="center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lastRenderedPageBreak/>
        <w:t>HTML Inline Elements</w:t>
      </w:r>
    </w:p>
    <w:p w:rsidR="00BD7639" w:rsidRDefault="00BD7639" w:rsidP="00BD7639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HTML</w:t>
      </w:r>
      <w:r>
        <w:rPr>
          <w:rStyle w:val="Strong"/>
          <w:rFonts w:ascii="Arial" w:hAnsi="Arial" w:cs="Arial"/>
          <w:color w:val="222222"/>
          <w:sz w:val="32"/>
          <w:szCs w:val="32"/>
        </w:rPr>
        <w:t> inline elements</w:t>
      </w:r>
      <w:r>
        <w:rPr>
          <w:rFonts w:ascii="Arial" w:hAnsi="Arial" w:cs="Arial"/>
          <w:color w:val="222222"/>
          <w:sz w:val="32"/>
          <w:szCs w:val="32"/>
        </w:rPr>
        <w:t> always start in the same line. Their width is equal to their content. Maximum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inline elements</w:t>
      </w:r>
      <w:r>
        <w:rPr>
          <w:rFonts w:ascii="Arial" w:hAnsi="Arial" w:cs="Arial"/>
          <w:color w:val="222222"/>
          <w:sz w:val="32"/>
          <w:szCs w:val="32"/>
        </w:rPr>
        <w:t xml:space="preserve"> are presentational, for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exp</w:t>
      </w:r>
      <w:proofErr w:type="spellEnd"/>
      <w:r>
        <w:rPr>
          <w:rFonts w:ascii="Arial" w:hAnsi="Arial" w:cs="Arial"/>
          <w:color w:val="222222"/>
          <w:sz w:val="32"/>
          <w:szCs w:val="32"/>
        </w:rPr>
        <w:t>, &lt;b&gt;, &lt;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i</w:t>
      </w:r>
      <w:proofErr w:type="spellEnd"/>
      <w:r>
        <w:rPr>
          <w:rFonts w:ascii="Arial" w:hAnsi="Arial" w:cs="Arial"/>
          <w:color w:val="222222"/>
          <w:sz w:val="32"/>
          <w:szCs w:val="32"/>
        </w:rPr>
        <w:t>&gt;, &lt;s&gt;, &lt;u&gt;. Some functional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inline elements</w:t>
      </w:r>
      <w:r>
        <w:rPr>
          <w:rFonts w:ascii="Arial" w:hAnsi="Arial" w:cs="Arial"/>
          <w:color w:val="222222"/>
          <w:sz w:val="32"/>
          <w:szCs w:val="32"/>
        </w:rPr>
        <w:t> are &lt;strong&gt;, &lt;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em</w:t>
      </w:r>
      <w:proofErr w:type="spellEnd"/>
      <w:r>
        <w:rPr>
          <w:rFonts w:ascii="Arial" w:hAnsi="Arial" w:cs="Arial"/>
          <w:color w:val="222222"/>
          <w:sz w:val="32"/>
          <w:szCs w:val="32"/>
        </w:rPr>
        <w:t>&gt;, &lt;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del</w:t>
      </w:r>
      <w:proofErr w:type="gramEnd"/>
      <w:r>
        <w:rPr>
          <w:rFonts w:ascii="Arial" w:hAnsi="Arial" w:cs="Arial"/>
          <w:color w:val="222222"/>
          <w:sz w:val="32"/>
          <w:szCs w:val="32"/>
        </w:rPr>
        <w:t>&gt;, &lt;time&gt; etc.</w:t>
      </w:r>
    </w:p>
    <w:p w:rsidR="00BD7639" w:rsidRDefault="00BD7639" w:rsidP="00BD7639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HTML Inline Level Elements List</w:t>
      </w:r>
    </w:p>
    <w:tbl>
      <w:tblPr>
        <w:tblW w:w="10733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072"/>
        <w:gridCol w:w="3268"/>
        <w:gridCol w:w="2205"/>
      </w:tblGrid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Element Name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span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&lt;span&gt; &lt;/span&gt;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to group </w:t>
            </w:r>
            <w:r>
              <w:rPr>
                <w:rStyle w:val="Strong"/>
                <w:sz w:val="32"/>
                <w:szCs w:val="32"/>
              </w:rPr>
              <w:t>inline elements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a </w:t>
            </w:r>
            <w:r>
              <w:rPr>
                <w:sz w:val="32"/>
                <w:szCs w:val="32"/>
                <w:shd w:val="clear" w:color="auto" w:fill="CCCCCC"/>
              </w:rPr>
              <w:t>span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anchor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&lt;a </w:t>
            </w:r>
            <w:proofErr w:type="spellStart"/>
            <w:r>
              <w:rPr>
                <w:sz w:val="32"/>
                <w:szCs w:val="32"/>
              </w:rPr>
              <w:t>href</w:t>
            </w:r>
            <w:proofErr w:type="spellEnd"/>
            <w:r>
              <w:rPr>
                <w:sz w:val="32"/>
                <w:szCs w:val="32"/>
              </w:rPr>
              <w:t>=""&gt;Link&lt;/a&gt;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to create </w:t>
            </w:r>
            <w:r>
              <w:rPr>
                <w:rStyle w:val="Strong"/>
                <w:sz w:val="32"/>
                <w:szCs w:val="32"/>
              </w:rPr>
              <w:t>hyperlinks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hyperlink r:id="rId9" w:history="1">
              <w:r>
                <w:rPr>
                  <w:rStyle w:val="Hyperlink"/>
                  <w:color w:val="428BCA"/>
                  <w:sz w:val="32"/>
                  <w:szCs w:val="32"/>
                </w:rPr>
                <w:t>hyperlink</w:t>
              </w:r>
            </w:hyperlink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&lt;b&gt; &lt;/b&gt;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to give </w:t>
            </w:r>
            <w:r>
              <w:rPr>
                <w:rStyle w:val="Strong"/>
                <w:sz w:val="32"/>
                <w:szCs w:val="32"/>
              </w:rPr>
              <w:t>bold appearance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r>
              <w:rPr>
                <w:b/>
                <w:bCs/>
                <w:sz w:val="32"/>
                <w:szCs w:val="32"/>
              </w:rPr>
              <w:t>bold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 w:rsidP="00BD7639">
            <w:pPr>
              <w:spacing w:after="300"/>
              <w:ind w:right="291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Presentational Element used to </w:t>
            </w:r>
            <w:r>
              <w:rPr>
                <w:rStyle w:val="Strong"/>
                <w:sz w:val="32"/>
                <w:szCs w:val="32"/>
              </w:rPr>
              <w:t>italicize </w:t>
            </w:r>
            <w:r>
              <w:rPr>
                <w:sz w:val="32"/>
                <w:szCs w:val="32"/>
              </w:rPr>
              <w:t>text.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r>
              <w:rPr>
                <w:i/>
                <w:iCs/>
                <w:sz w:val="32"/>
                <w:szCs w:val="32"/>
              </w:rPr>
              <w:t>italic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Strong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&lt;strong&gt; &lt;/strong&gt;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Gives </w:t>
            </w:r>
            <w:r>
              <w:rPr>
                <w:rStyle w:val="Strong"/>
                <w:sz w:val="32"/>
                <w:szCs w:val="32"/>
              </w:rPr>
              <w:t>bold appearance</w:t>
            </w:r>
            <w:r>
              <w:rPr>
                <w:sz w:val="32"/>
                <w:szCs w:val="32"/>
              </w:rPr>
              <w:t> and highlight content in </w:t>
            </w:r>
            <w:proofErr w:type="gramStart"/>
            <w:r>
              <w:rPr>
                <w:rStyle w:val="Strong"/>
                <w:sz w:val="32"/>
                <w:szCs w:val="32"/>
              </w:rPr>
              <w:t>searching</w:t>
            </w:r>
            <w:r>
              <w:rPr>
                <w:sz w:val="32"/>
                <w:szCs w:val="32"/>
              </w:rPr>
              <w:t> 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r>
              <w:rPr>
                <w:rStyle w:val="Strong"/>
                <w:sz w:val="32"/>
                <w:szCs w:val="32"/>
              </w:rPr>
              <w:t>strong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em</w:t>
            </w:r>
            <w:proofErr w:type="spellEnd"/>
            <w:r>
              <w:rPr>
                <w:sz w:val="32"/>
                <w:szCs w:val="32"/>
              </w:rPr>
              <w:t xml:space="preserve">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em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em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Italicize </w:t>
            </w:r>
            <w:r>
              <w:rPr>
                <w:sz w:val="32"/>
                <w:szCs w:val="32"/>
              </w:rPr>
              <w:t>text and highlight content in </w:t>
            </w:r>
            <w:proofErr w:type="gramStart"/>
            <w:r>
              <w:rPr>
                <w:rStyle w:val="Strong"/>
                <w:sz w:val="32"/>
                <w:szCs w:val="32"/>
              </w:rPr>
              <w:t>searching</w:t>
            </w:r>
            <w:r>
              <w:rPr>
                <w:sz w:val="32"/>
                <w:szCs w:val="32"/>
              </w:rPr>
              <w:t> 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proofErr w:type="spellStart"/>
            <w:r>
              <w:rPr>
                <w:i/>
                <w:iCs/>
                <w:sz w:val="32"/>
                <w:szCs w:val="32"/>
              </w:rPr>
              <w:t>em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small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 &lt;small&gt;small&lt;/small&gt;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gramStart"/>
            <w:r>
              <w:rPr>
                <w:rStyle w:val="Strong"/>
                <w:sz w:val="32"/>
                <w:szCs w:val="32"/>
              </w:rPr>
              <w:t>small</w:t>
            </w:r>
            <w:proofErr w:type="gramEnd"/>
            <w:r>
              <w:rPr>
                <w:rStyle w:val="Strong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print.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r>
              <w:rPr>
                <w:sz w:val="27"/>
                <w:szCs w:val="27"/>
              </w:rPr>
              <w:t>small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&lt;u&gt; &lt;/u&gt;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gramStart"/>
            <w:r>
              <w:rPr>
                <w:rStyle w:val="Strong"/>
                <w:sz w:val="32"/>
                <w:szCs w:val="32"/>
              </w:rPr>
              <w:t>underline</w:t>
            </w:r>
            <w:proofErr w:type="gramEnd"/>
            <w:r>
              <w:rPr>
                <w:rStyle w:val="Strong"/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>text.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r>
              <w:rPr>
                <w:sz w:val="32"/>
                <w:szCs w:val="32"/>
                <w:u w:val="single"/>
              </w:rPr>
              <w:t>underlined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&lt;s&gt; &lt;/s&gt;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Shows </w:t>
            </w:r>
            <w:r>
              <w:rPr>
                <w:rStyle w:val="Strong"/>
                <w:sz w:val="32"/>
                <w:szCs w:val="32"/>
              </w:rPr>
              <w:t>struck </w:t>
            </w:r>
            <w:proofErr w:type="gramStart"/>
            <w:r>
              <w:rPr>
                <w:sz w:val="32"/>
                <w:szCs w:val="32"/>
              </w:rPr>
              <w:t>text 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 </w:t>
            </w:r>
            <w:del w:id="0" w:author="Unknown">
              <w:r>
                <w:rPr>
                  <w:sz w:val="32"/>
                  <w:szCs w:val="32"/>
                </w:rPr>
                <w:delText>struck</w:delText>
              </w:r>
            </w:del>
            <w:r>
              <w:rPr>
                <w:sz w:val="32"/>
                <w:szCs w:val="32"/>
              </w:rPr>
              <w:t> text.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&lt;del&gt; &lt;/del&gt;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Shows </w:t>
            </w:r>
            <w:r>
              <w:rPr>
                <w:rStyle w:val="Strong"/>
                <w:sz w:val="32"/>
                <w:szCs w:val="32"/>
              </w:rPr>
              <w:t>deleted </w:t>
            </w:r>
            <w:proofErr w:type="gramStart"/>
            <w:r>
              <w:rPr>
                <w:sz w:val="32"/>
                <w:szCs w:val="32"/>
              </w:rPr>
              <w:t>text 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Price is ₹</w:t>
            </w:r>
            <w:del w:id="1" w:author="Unknown">
              <w:r>
                <w:rPr>
                  <w:sz w:val="32"/>
                  <w:szCs w:val="32"/>
                </w:rPr>
                <w:delText>100</w:delText>
              </w:r>
            </w:del>
            <w:r>
              <w:rPr>
                <w:sz w:val="32"/>
                <w:szCs w:val="32"/>
              </w:rPr>
              <w:t> 95.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&lt;sup&gt; &lt;/sup&gt;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Shows </w:t>
            </w:r>
            <w:r>
              <w:rPr>
                <w:rStyle w:val="Strong"/>
                <w:sz w:val="32"/>
                <w:szCs w:val="32"/>
              </w:rPr>
              <w:t>superscript </w:t>
            </w:r>
            <w:r>
              <w:rPr>
                <w:sz w:val="32"/>
                <w:szCs w:val="32"/>
              </w:rPr>
              <w:t>text.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 = 2 * 10</w:t>
            </w:r>
            <w:r>
              <w:rPr>
                <w:vertAlign w:val="superscript"/>
              </w:rPr>
              <w:t>3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&lt;sub&gt; &lt;/sub&gt;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Shows </w:t>
            </w:r>
            <w:r>
              <w:rPr>
                <w:rStyle w:val="Strong"/>
                <w:sz w:val="32"/>
                <w:szCs w:val="32"/>
              </w:rPr>
              <w:t>subscript </w:t>
            </w:r>
            <w:proofErr w:type="gramStart"/>
            <w:r>
              <w:rPr>
                <w:sz w:val="32"/>
                <w:szCs w:val="32"/>
              </w:rPr>
              <w:t>text 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Chemical formula of water is H</w:t>
            </w:r>
            <w:r>
              <w:rPr>
                <w:vertAlign w:val="subscript"/>
              </w:rPr>
              <w:t>2</w:t>
            </w:r>
            <w:r>
              <w:rPr>
                <w:sz w:val="32"/>
                <w:szCs w:val="32"/>
              </w:rPr>
              <w:t>O.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abbr</w:t>
            </w:r>
            <w:proofErr w:type="spellEnd"/>
            <w:r>
              <w:rPr>
                <w:sz w:val="32"/>
                <w:szCs w:val="32"/>
              </w:rPr>
              <w:t xml:space="preserve">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abbr</w:t>
            </w:r>
            <w:proofErr w:type="spellEnd"/>
            <w:r>
              <w:rPr>
                <w:sz w:val="32"/>
                <w:szCs w:val="32"/>
              </w:rPr>
              <w:t xml:space="preserve"> title="Prime Minister"&gt;PM&lt;/</w:t>
            </w:r>
            <w:proofErr w:type="spellStart"/>
            <w:r>
              <w:rPr>
                <w:sz w:val="32"/>
                <w:szCs w:val="32"/>
              </w:rPr>
              <w:t>abbr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Shows full version of </w:t>
            </w:r>
            <w:r>
              <w:rPr>
                <w:rStyle w:val="Strong"/>
                <w:sz w:val="32"/>
                <w:szCs w:val="32"/>
              </w:rPr>
              <w:t>abbreviation </w:t>
            </w:r>
            <w:r>
              <w:rPr>
                <w:sz w:val="32"/>
                <w:szCs w:val="32"/>
              </w:rPr>
              <w:t xml:space="preserve">in title </w:t>
            </w:r>
            <w:proofErr w:type="gramStart"/>
            <w:r>
              <w:rPr>
                <w:sz w:val="32"/>
                <w:szCs w:val="32"/>
              </w:rPr>
              <w:t>tag 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 is our PM.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kbd</w:t>
            </w:r>
            <w:proofErr w:type="spellEnd"/>
            <w:r>
              <w:rPr>
                <w:sz w:val="32"/>
                <w:szCs w:val="32"/>
              </w:rPr>
              <w:t xml:space="preserve">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kbd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kbd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Shows </w:t>
            </w:r>
            <w:r>
              <w:rPr>
                <w:rStyle w:val="Strong"/>
                <w:sz w:val="32"/>
                <w:szCs w:val="32"/>
              </w:rPr>
              <w:t xml:space="preserve">keyboard </w:t>
            </w:r>
            <w:proofErr w:type="gramStart"/>
            <w:r>
              <w:rPr>
                <w:rStyle w:val="Strong"/>
                <w:sz w:val="32"/>
                <w:szCs w:val="32"/>
              </w:rPr>
              <w:t>command</w:t>
            </w:r>
            <w:r>
              <w:rPr>
                <w:sz w:val="32"/>
                <w:szCs w:val="32"/>
              </w:rPr>
              <w:t> 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print this page, </w:t>
            </w:r>
            <w:r>
              <w:rPr>
                <w:sz w:val="32"/>
                <w:szCs w:val="32"/>
              </w:rPr>
              <w:lastRenderedPageBreak/>
              <w:t>press </w:t>
            </w:r>
            <w:r>
              <w:rPr>
                <w:rStyle w:val="HTMLKeyboard"/>
                <w:rFonts w:ascii="Consolas" w:eastAsiaTheme="majorEastAsia" w:hAnsi="Consolas"/>
                <w:sz w:val="32"/>
                <w:szCs w:val="32"/>
              </w:rPr>
              <w:t>Ctrl + p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code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&lt;code&gt; &lt;/code&gt;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show </w:t>
            </w:r>
            <w:r>
              <w:rPr>
                <w:rStyle w:val="Strong"/>
                <w:sz w:val="32"/>
                <w:szCs w:val="32"/>
              </w:rPr>
              <w:t xml:space="preserve">computer </w:t>
            </w:r>
            <w:proofErr w:type="gramStart"/>
            <w:r>
              <w:rPr>
                <w:rStyle w:val="Strong"/>
                <w:sz w:val="32"/>
                <w:szCs w:val="32"/>
              </w:rPr>
              <w:t>code </w:t>
            </w:r>
            <w:r>
              <w:rPr>
                <w:sz w:val="32"/>
                <w:szCs w:val="32"/>
              </w:rPr>
              <w:t>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 is the equation 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32"/>
                <w:szCs w:val="32"/>
              </w:rPr>
              <w:t>var</w:t>
            </w:r>
            <w:proofErr w:type="spellEnd"/>
            <w:r>
              <w:rPr>
                <w:rStyle w:val="HTMLCode"/>
                <w:rFonts w:ascii="Consolas" w:eastAsiaTheme="minorHAnsi" w:hAnsi="Consolas"/>
                <w:sz w:val="32"/>
                <w:szCs w:val="32"/>
              </w:rPr>
              <w:t xml:space="preserve"> x = "string"</w:t>
            </w:r>
            <w:proofErr w:type="gramStart"/>
            <w:r>
              <w:rPr>
                <w:rStyle w:val="HTMLCode"/>
                <w:rFonts w:ascii="Consolas" w:eastAsiaTheme="minorHAnsi" w:hAnsi="Consolas"/>
                <w:sz w:val="32"/>
                <w:szCs w:val="32"/>
              </w:rPr>
              <w:t>;</w:t>
            </w:r>
            <w:r>
              <w:rPr>
                <w:sz w:val="32"/>
                <w:szCs w:val="32"/>
              </w:rPr>
              <w:t>.</w:t>
            </w:r>
            <w:proofErr w:type="gramEnd"/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&lt;q&gt; &lt;/q&gt;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show </w:t>
            </w:r>
            <w:proofErr w:type="gramStart"/>
            <w:r>
              <w:rPr>
                <w:rStyle w:val="Strong"/>
                <w:sz w:val="32"/>
                <w:szCs w:val="32"/>
              </w:rPr>
              <w:t>quotes </w:t>
            </w:r>
            <w:r>
              <w:rPr>
                <w:sz w:val="32"/>
                <w:szCs w:val="32"/>
              </w:rPr>
              <w:t>.</w:t>
            </w:r>
            <w:proofErr w:type="gramEnd"/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a quote.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cite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resides in &lt;cite&gt;India &lt;/cite&gt;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show </w:t>
            </w:r>
            <w:r>
              <w:rPr>
                <w:rStyle w:val="Strong"/>
                <w:sz w:val="32"/>
                <w:szCs w:val="32"/>
              </w:rPr>
              <w:t>cited title</w:t>
            </w:r>
            <w:r>
              <w:rPr>
                <w:sz w:val="32"/>
                <w:szCs w:val="32"/>
              </w:rPr>
              <w:t> of work.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resides in </w:t>
            </w:r>
            <w:r>
              <w:rPr>
                <w:rStyle w:val="HTMLCite"/>
                <w:i w:val="0"/>
                <w:iCs w:val="0"/>
                <w:sz w:val="32"/>
                <w:szCs w:val="32"/>
              </w:rPr>
              <w:t>India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samp</w:t>
            </w:r>
            <w:proofErr w:type="spellEnd"/>
            <w:r>
              <w:rPr>
                <w:sz w:val="32"/>
                <w:szCs w:val="32"/>
              </w:rPr>
              <w:t xml:space="preserve">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samp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samp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show </w:t>
            </w:r>
            <w:r>
              <w:rPr>
                <w:rStyle w:val="Strong"/>
                <w:sz w:val="32"/>
                <w:szCs w:val="32"/>
              </w:rPr>
              <w:t>sample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rStyle w:val="HTMLSample"/>
                <w:rFonts w:ascii="Consolas" w:eastAsiaTheme="minorHAnsi" w:hAnsi="Consolas"/>
                <w:sz w:val="32"/>
                <w:szCs w:val="32"/>
              </w:rPr>
              <w:t>This is a sample password</w:t>
            </w:r>
            <w:r>
              <w:rPr>
                <w:sz w:val="32"/>
                <w:szCs w:val="32"/>
              </w:rPr>
              <w:t>.</w:t>
            </w:r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&lt;ins&gt; &lt;/ins&gt;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indicate addition to document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ins w:id="2" w:author="Unknown">
              <w:r>
                <w:rPr>
                  <w:sz w:val="32"/>
                  <w:szCs w:val="32"/>
                </w:rPr>
                <w:t>This is inserted text for above column</w:t>
              </w:r>
            </w:ins>
          </w:p>
        </w:tc>
      </w:tr>
      <w:tr w:rsidR="00BD7639" w:rsidTr="00DC1B33">
        <w:trPr>
          <w:tblCellSpacing w:w="15" w:type="dxa"/>
        </w:trPr>
        <w:tc>
          <w:tcPr>
            <w:tcW w:w="2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</w:t>
            </w:r>
            <w:proofErr w:type="spellEnd"/>
            <w:r>
              <w:rPr>
                <w:sz w:val="32"/>
                <w:szCs w:val="32"/>
              </w:rPr>
              <w:t xml:space="preserve"> tag</w:t>
            </w:r>
          </w:p>
        </w:tc>
        <w:tc>
          <w:tcPr>
            <w:tcW w:w="3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var</w:t>
            </w:r>
            <w:proofErr w:type="spellEnd"/>
            <w:r>
              <w:rPr>
                <w:sz w:val="32"/>
                <w:szCs w:val="32"/>
              </w:rPr>
              <w:t>&gt; &lt;/</w:t>
            </w:r>
            <w:proofErr w:type="spellStart"/>
            <w:r>
              <w:rPr>
                <w:sz w:val="32"/>
                <w:szCs w:val="32"/>
              </w:rPr>
              <w:t>var</w:t>
            </w:r>
            <w:proofErr w:type="spellEnd"/>
            <w:r>
              <w:rPr>
                <w:sz w:val="32"/>
                <w:szCs w:val="32"/>
              </w:rPr>
              <w:t>&gt;</w:t>
            </w:r>
          </w:p>
        </w:tc>
        <w:tc>
          <w:tcPr>
            <w:tcW w:w="3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to</w:t>
            </w:r>
            <w:proofErr w:type="gramEnd"/>
            <w:r>
              <w:rPr>
                <w:sz w:val="32"/>
                <w:szCs w:val="32"/>
              </w:rPr>
              <w:t xml:space="preserve"> show </w:t>
            </w:r>
            <w:r>
              <w:rPr>
                <w:rStyle w:val="Strong"/>
                <w:sz w:val="32"/>
                <w:szCs w:val="32"/>
              </w:rPr>
              <w:t>variables</w:t>
            </w:r>
            <w:r>
              <w:rPr>
                <w:sz w:val="32"/>
                <w:szCs w:val="32"/>
              </w:rPr>
              <w:t> in code .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639" w:rsidRDefault="00BD7639">
            <w:pPr>
              <w:spacing w:after="300"/>
              <w:rPr>
                <w:sz w:val="32"/>
                <w:szCs w:val="32"/>
              </w:rPr>
            </w:pPr>
            <w:r>
              <w:rPr>
                <w:rStyle w:val="HTMLVariable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 +</w:t>
            </w:r>
            <w:r>
              <w:rPr>
                <w:rStyle w:val="HTMLVariable"/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 = </w:t>
            </w:r>
            <w:r>
              <w:rPr>
                <w:rStyle w:val="HTMLVariable"/>
                <w:sz w:val="32"/>
                <w:szCs w:val="32"/>
              </w:rPr>
              <w:t>z</w:t>
            </w:r>
          </w:p>
        </w:tc>
      </w:tr>
    </w:tbl>
    <w:p w:rsidR="00BD7639" w:rsidRDefault="00BD7639" w:rsidP="00BD7639">
      <w:pPr>
        <w:pStyle w:val="lead"/>
        <w:shd w:val="clear" w:color="auto" w:fill="F2DEDE"/>
        <w:spacing w:before="0" w:beforeAutospacing="0" w:after="0" w:afterAutospacing="0"/>
        <w:rPr>
          <w:rFonts w:ascii="Arial" w:hAnsi="Arial" w:cs="Arial"/>
          <w:color w:val="A94442"/>
          <w:sz w:val="32"/>
          <w:szCs w:val="32"/>
        </w:rPr>
      </w:pPr>
      <w:r>
        <w:rPr>
          <w:rStyle w:val="Strong"/>
          <w:rFonts w:ascii="Arial" w:hAnsi="Arial" w:cs="Arial"/>
          <w:color w:val="A94442"/>
          <w:sz w:val="32"/>
          <w:szCs w:val="32"/>
        </w:rPr>
        <w:t>HTML Inline Level</w:t>
      </w:r>
      <w:r>
        <w:rPr>
          <w:rFonts w:ascii="Arial" w:hAnsi="Arial" w:cs="Arial"/>
          <w:color w:val="A94442"/>
          <w:sz w:val="32"/>
          <w:szCs w:val="32"/>
        </w:rPr>
        <w:t> elements are elements generally used inside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block level elements</w:t>
      </w:r>
      <w:r>
        <w:rPr>
          <w:rFonts w:ascii="Arial" w:hAnsi="Arial" w:cs="Arial"/>
          <w:color w:val="A94442"/>
          <w:sz w:val="32"/>
          <w:szCs w:val="32"/>
        </w:rPr>
        <w:t>. They doesn't support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width</w:t>
      </w:r>
      <w:r>
        <w:rPr>
          <w:rFonts w:ascii="Arial" w:hAnsi="Arial" w:cs="Arial"/>
          <w:color w:val="A94442"/>
          <w:sz w:val="32"/>
          <w:szCs w:val="32"/>
        </w:rPr>
        <w:t>,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height</w:t>
      </w:r>
      <w:r>
        <w:rPr>
          <w:rFonts w:ascii="Arial" w:hAnsi="Arial" w:cs="Arial"/>
          <w:color w:val="A94442"/>
          <w:sz w:val="32"/>
          <w:szCs w:val="32"/>
        </w:rPr>
        <w:t> and </w:t>
      </w:r>
      <w:r>
        <w:rPr>
          <w:rStyle w:val="Strong"/>
          <w:rFonts w:ascii="Arial" w:hAnsi="Arial" w:cs="Arial"/>
          <w:color w:val="A94442"/>
          <w:sz w:val="32"/>
          <w:szCs w:val="32"/>
        </w:rPr>
        <w:t>text-align</w:t>
      </w:r>
      <w:r>
        <w:rPr>
          <w:rFonts w:ascii="Arial" w:hAnsi="Arial" w:cs="Arial"/>
          <w:color w:val="A94442"/>
          <w:sz w:val="32"/>
          <w:szCs w:val="32"/>
        </w:rPr>
        <w:t> as are used inside line. Only </w:t>
      </w:r>
      <w:r>
        <w:rPr>
          <w:rFonts w:ascii="Arial" w:hAnsi="Arial" w:cs="Arial"/>
          <w:b/>
          <w:bCs/>
          <w:color w:val="A94442"/>
          <w:sz w:val="32"/>
          <w:szCs w:val="32"/>
        </w:rPr>
        <w:t>&lt;</w:t>
      </w:r>
      <w:proofErr w:type="spellStart"/>
      <w:r>
        <w:rPr>
          <w:rFonts w:ascii="Arial" w:hAnsi="Arial" w:cs="Arial"/>
          <w:b/>
          <w:bCs/>
          <w:color w:val="A94442"/>
          <w:sz w:val="32"/>
          <w:szCs w:val="32"/>
        </w:rPr>
        <w:t>img</w:t>
      </w:r>
      <w:proofErr w:type="spellEnd"/>
      <w:r>
        <w:rPr>
          <w:rFonts w:ascii="Arial" w:hAnsi="Arial" w:cs="Arial"/>
          <w:b/>
          <w:bCs/>
          <w:color w:val="A94442"/>
          <w:sz w:val="32"/>
          <w:szCs w:val="32"/>
        </w:rPr>
        <w:t>&gt;</w:t>
      </w:r>
      <w:r>
        <w:rPr>
          <w:rFonts w:ascii="Arial" w:hAnsi="Arial" w:cs="Arial"/>
          <w:color w:val="A94442"/>
          <w:sz w:val="32"/>
          <w:szCs w:val="32"/>
        </w:rPr>
        <w:t> tag supports width and height.</w:t>
      </w:r>
    </w:p>
    <w:p w:rsidR="00BD7639" w:rsidRDefault="00BD7639"/>
    <w:p w:rsidR="00BD7639" w:rsidRDefault="00BD7639"/>
    <w:p w:rsidR="004E39AF" w:rsidRDefault="004E39AF" w:rsidP="004E39AF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</w:rPr>
        <w:lastRenderedPageBreak/>
        <w:t>Div</w:t>
      </w:r>
      <w:proofErr w:type="spellEnd"/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 tag</w:t>
      </w:r>
    </w:p>
    <w:p w:rsidR="004E39AF" w:rsidRDefault="004E39AF" w:rsidP="004E39AF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Html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div tag</w:t>
      </w:r>
      <w:r>
        <w:rPr>
          <w:rFonts w:ascii="Arial" w:hAnsi="Arial" w:cs="Arial"/>
          <w:color w:val="222222"/>
          <w:sz w:val="32"/>
          <w:szCs w:val="32"/>
        </w:rPr>
        <w:t xml:space="preserve"> is used to create divisions.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Div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is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block level</w:t>
      </w:r>
      <w:r>
        <w:rPr>
          <w:rFonts w:ascii="Arial" w:hAnsi="Arial" w:cs="Arial"/>
          <w:color w:val="222222"/>
          <w:sz w:val="32"/>
          <w:szCs w:val="32"/>
        </w:rPr>
        <w:t xml:space="preserve">, thus starts from new line and occupy full width of parent.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Div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can group all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block level elements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&lt;</w:t>
      </w:r>
      <w:proofErr w:type="gramStart"/>
      <w:r>
        <w:rPr>
          <w:rStyle w:val="HTMLCode"/>
          <w:rFonts w:ascii="Consolas" w:hAnsi="Consolas"/>
          <w:color w:val="C7254E"/>
        </w:rPr>
        <w:t>div</w:t>
      </w:r>
      <w:proofErr w:type="gramEnd"/>
      <w:r>
        <w:rPr>
          <w:rStyle w:val="HTMLCode"/>
          <w:rFonts w:ascii="Consolas" w:hAnsi="Consolas"/>
          <w:color w:val="C7254E"/>
        </w:rPr>
        <w:t>&gt;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   // content inside div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&lt;/div&gt;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ab/>
      </w:r>
      <w:r>
        <w:rPr>
          <w:rStyle w:val="HTMLCode"/>
          <w:rFonts w:ascii="Consolas" w:hAnsi="Consolas"/>
          <w:color w:val="C7254E"/>
        </w:rPr>
        <w:tab/>
      </w:r>
      <w:r>
        <w:rPr>
          <w:rStyle w:val="HTMLCode"/>
          <w:rFonts w:ascii="Consolas" w:hAnsi="Consolas"/>
          <w:color w:val="C7254E"/>
        </w:rPr>
        <w:tab/>
        <w:t xml:space="preserve">    </w:t>
      </w:r>
    </w:p>
    <w:p w:rsidR="004E39AF" w:rsidRDefault="004E39AF" w:rsidP="004E39AF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#222" stroked="f"/>
        </w:pict>
      </w:r>
    </w:p>
    <w:p w:rsidR="004E39AF" w:rsidRDefault="004E39AF" w:rsidP="004E39AF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Span tag</w:t>
      </w:r>
    </w:p>
    <w:p w:rsidR="004E39AF" w:rsidRDefault="004E39AF" w:rsidP="004E39AF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Html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span tag</w:t>
      </w:r>
      <w:r>
        <w:rPr>
          <w:rFonts w:ascii="Arial" w:hAnsi="Arial" w:cs="Arial"/>
          <w:color w:val="222222"/>
          <w:sz w:val="32"/>
          <w:szCs w:val="32"/>
        </w:rPr>
        <w:t> is used to create division inside line. Span is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inline level</w:t>
      </w:r>
      <w:r>
        <w:rPr>
          <w:rFonts w:ascii="Arial" w:hAnsi="Arial" w:cs="Arial"/>
          <w:color w:val="222222"/>
          <w:sz w:val="32"/>
          <w:szCs w:val="32"/>
        </w:rPr>
        <w:t>, thus starts in the same line and occupy width of content. Span is used to group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inline level elements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&lt;</w:t>
      </w:r>
      <w:proofErr w:type="gramStart"/>
      <w:r>
        <w:rPr>
          <w:rStyle w:val="HTMLCode"/>
          <w:rFonts w:ascii="Consolas" w:hAnsi="Consolas"/>
          <w:color w:val="C7254E"/>
        </w:rPr>
        <w:t>span</w:t>
      </w:r>
      <w:proofErr w:type="gramEnd"/>
      <w:r>
        <w:rPr>
          <w:rStyle w:val="HTMLCode"/>
          <w:rFonts w:ascii="Consolas" w:hAnsi="Consolas"/>
          <w:color w:val="C7254E"/>
        </w:rPr>
        <w:t>&gt;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   // content inside div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&lt;/span&gt;</w:t>
      </w:r>
    </w:p>
    <w:p w:rsidR="004E39AF" w:rsidRDefault="004E39AF" w:rsidP="004E3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ab/>
      </w:r>
      <w:r>
        <w:rPr>
          <w:rStyle w:val="HTMLCode"/>
          <w:rFonts w:ascii="Consolas" w:hAnsi="Consolas"/>
          <w:color w:val="C7254E"/>
        </w:rPr>
        <w:tab/>
      </w:r>
      <w:r>
        <w:rPr>
          <w:rStyle w:val="HTMLCode"/>
          <w:rFonts w:ascii="Consolas" w:hAnsi="Consolas"/>
          <w:color w:val="C7254E"/>
        </w:rPr>
        <w:tab/>
        <w:t xml:space="preserve">    </w:t>
      </w:r>
    </w:p>
    <w:p w:rsidR="004E39AF" w:rsidRDefault="004E39AF">
      <w:bookmarkStart w:id="3" w:name="_GoBack"/>
      <w:bookmarkEnd w:id="3"/>
    </w:p>
    <w:sectPr w:rsidR="004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02"/>
    <w:rsid w:val="004E39AF"/>
    <w:rsid w:val="006365DC"/>
    <w:rsid w:val="00AC3F23"/>
    <w:rsid w:val="00AD3202"/>
    <w:rsid w:val="00BD7639"/>
    <w:rsid w:val="00DC1B33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BA36-D47C-4100-80A2-FCBC7A6B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ead">
    <w:name w:val="lead"/>
    <w:basedOn w:val="Normal"/>
    <w:rsid w:val="00AD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202"/>
    <w:rPr>
      <w:b/>
      <w:bCs/>
    </w:rPr>
  </w:style>
  <w:style w:type="character" w:customStyle="1" w:styleId="text-success">
    <w:name w:val="text-success"/>
    <w:basedOn w:val="DefaultParagraphFont"/>
    <w:rsid w:val="00AD3202"/>
  </w:style>
  <w:style w:type="character" w:customStyle="1" w:styleId="text-danger">
    <w:name w:val="text-danger"/>
    <w:basedOn w:val="DefaultParagraphFont"/>
    <w:rsid w:val="00AD3202"/>
  </w:style>
  <w:style w:type="character" w:customStyle="1" w:styleId="Heading3Char">
    <w:name w:val="Heading 3 Char"/>
    <w:basedOn w:val="DefaultParagraphFont"/>
    <w:link w:val="Heading3"/>
    <w:uiPriority w:val="9"/>
    <w:semiHidden/>
    <w:rsid w:val="006365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5DC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BD76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7639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D763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D763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BD76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482">
          <w:marLeft w:val="0"/>
          <w:marRight w:val="0"/>
          <w:marTop w:val="0"/>
          <w:marBottom w:val="300"/>
          <w:divBdr>
            <w:top w:val="single" w:sz="6" w:space="0" w:color="428BCA"/>
            <w:left w:val="single" w:sz="6" w:space="0" w:color="428BCA"/>
            <w:bottom w:val="single" w:sz="6" w:space="0" w:color="428BCA"/>
            <w:right w:val="single" w:sz="6" w:space="0" w:color="428BCA"/>
          </w:divBdr>
          <w:divsChild>
            <w:div w:id="816147434">
              <w:marLeft w:val="0"/>
              <w:marRight w:val="0"/>
              <w:marTop w:val="0"/>
              <w:marBottom w:val="0"/>
              <w:divBdr>
                <w:top w:val="none" w:sz="0" w:space="8" w:color="428BCA"/>
                <w:left w:val="none" w:sz="0" w:space="11" w:color="428BCA"/>
                <w:bottom w:val="single" w:sz="6" w:space="8" w:color="428BCA"/>
                <w:right w:val="none" w:sz="0" w:space="11" w:color="428BCA"/>
              </w:divBdr>
            </w:div>
            <w:div w:id="1733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0874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8061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719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805393660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206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5860">
          <w:marLeft w:val="0"/>
          <w:marRight w:val="0"/>
          <w:marTop w:val="0"/>
          <w:marBottom w:val="300"/>
          <w:divBdr>
            <w:top w:val="single" w:sz="6" w:space="0" w:color="428BCA"/>
            <w:left w:val="single" w:sz="6" w:space="0" w:color="428BCA"/>
            <w:bottom w:val="single" w:sz="6" w:space="0" w:color="428BCA"/>
            <w:right w:val="single" w:sz="6" w:space="0" w:color="428BCA"/>
          </w:divBdr>
          <w:divsChild>
            <w:div w:id="524560351">
              <w:marLeft w:val="0"/>
              <w:marRight w:val="0"/>
              <w:marTop w:val="0"/>
              <w:marBottom w:val="0"/>
              <w:divBdr>
                <w:top w:val="none" w:sz="0" w:space="8" w:color="428BCA"/>
                <w:left w:val="none" w:sz="0" w:space="11" w:color="428BCA"/>
                <w:bottom w:val="single" w:sz="6" w:space="8" w:color="428BCA"/>
                <w:right w:val="none" w:sz="0" w:space="11" w:color="428BCA"/>
              </w:divBdr>
            </w:div>
            <w:div w:id="170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6588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techaltum.com/htmlfor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utorial.techaltum.com/HtmlHeadin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.techaltum.com/htmlLi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utorial.techaltum.com/htmlLis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2020-03-19T06:58:00Z</dcterms:created>
  <dcterms:modified xsi:type="dcterms:W3CDTF">2020-03-19T07:00:00Z</dcterms:modified>
</cp:coreProperties>
</file>